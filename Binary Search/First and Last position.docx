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5930" w14:textId="08EF3844" w:rsidR="00C26F3C" w:rsidRDefault="00C531A2" w:rsidP="00C531A2">
      <w:pPr>
        <w:rPr>
          <w:ins w:id="0" w:author="Ha Hoang" w:date="2025-01-08T12:43:00Z" w16du:dateUtc="2025-01-08T05:43:00Z"/>
          <w:rFonts w:ascii="Times New Roman" w:hAnsi="Times New Roman" w:cs="Times New Roman"/>
          <w:sz w:val="28"/>
          <w:szCs w:val="28"/>
        </w:rPr>
      </w:pPr>
      <w:r w:rsidRPr="00C531A2">
        <w:rPr>
          <w:rFonts w:ascii="Times New Roman" w:hAnsi="Times New Roman" w:cs="Times New Roman"/>
          <w:sz w:val="28"/>
          <w:szCs w:val="28"/>
          <w:rPrChange w:id="1" w:author="Ha Hoang" w:date="2025-01-08T12:32:00Z" w16du:dateUtc="2025-01-08T05:32:00Z">
            <w:rPr/>
          </w:rPrChange>
        </w:rPr>
        <w:t xml:space="preserve">Given a positive integer </w:t>
      </w:r>
      <w:r w:rsidRPr="00C26F3C">
        <w:rPr>
          <w:rFonts w:ascii="Times New Roman" w:hAnsi="Times New Roman" w:cs="Times New Roman"/>
          <w:b/>
          <w:bCs/>
          <w:sz w:val="28"/>
          <w:szCs w:val="28"/>
          <w:rPrChange w:id="2" w:author="Ha Hoang" w:date="2025-01-08T12:35:00Z" w16du:dateUtc="2025-01-08T05:35:00Z">
            <w:rPr/>
          </w:rPrChange>
        </w:rPr>
        <w:t>n</w:t>
      </w:r>
      <w:r w:rsidRPr="00C531A2">
        <w:rPr>
          <w:rFonts w:ascii="Times New Roman" w:hAnsi="Times New Roman" w:cs="Times New Roman"/>
          <w:sz w:val="28"/>
          <w:szCs w:val="28"/>
          <w:rPrChange w:id="3" w:author="Ha Hoang" w:date="2025-01-08T12:32:00Z" w16du:dateUtc="2025-01-08T05:32:00Z">
            <w:rPr/>
          </w:rPrChange>
        </w:rPr>
        <w:t xml:space="preserve"> and an </w:t>
      </w:r>
      <w:r w:rsidRPr="00C26F3C">
        <w:rPr>
          <w:rFonts w:ascii="Times New Roman" w:hAnsi="Times New Roman" w:cs="Times New Roman"/>
          <w:b/>
          <w:bCs/>
          <w:sz w:val="28"/>
          <w:szCs w:val="28"/>
          <w:rPrChange w:id="4" w:author="Ha Hoang" w:date="2025-01-08T12:35:00Z" w16du:dateUtc="2025-01-08T05:35:00Z">
            <w:rPr/>
          </w:rPrChange>
        </w:rPr>
        <w:t>array</w:t>
      </w:r>
      <w:r w:rsidRPr="00C531A2">
        <w:rPr>
          <w:rFonts w:ascii="Times New Roman" w:hAnsi="Times New Roman" w:cs="Times New Roman"/>
          <w:sz w:val="28"/>
          <w:szCs w:val="28"/>
          <w:rPrChange w:id="5" w:author="Ha Hoang" w:date="2025-01-08T12:32:00Z" w16du:dateUtc="2025-01-08T05:32:00Z">
            <w:rPr/>
          </w:rPrChange>
        </w:rPr>
        <w:t xml:space="preserve"> of n integers sorted in non-decreasing order, find </w:t>
      </w:r>
      <w:ins w:id="6" w:author="Ha Hoang" w:date="2025-01-08T12:29:00Z" w16du:dateUtc="2025-01-08T05:29:00Z">
        <w:r w:rsidRPr="00C531A2">
          <w:rPr>
            <w:rFonts w:ascii="Times New Roman" w:hAnsi="Times New Roman" w:cs="Times New Roman"/>
            <w:sz w:val="28"/>
            <w:szCs w:val="28"/>
            <w:rPrChange w:id="7" w:author="Ha Hoang" w:date="2025-01-08T12:32:00Z" w16du:dateUtc="2025-01-08T05:32:00Z">
              <w:rPr/>
            </w:rPrChange>
          </w:rPr>
          <w:t xml:space="preserve">the </w:t>
        </w:r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8" w:author="Ha Hoang" w:date="2025-01-08T12:36:00Z" w16du:dateUtc="2025-01-08T05:36:00Z">
              <w:rPr/>
            </w:rPrChange>
          </w:rPr>
          <w:t>starting index</w:t>
        </w:r>
        <w:r w:rsidRPr="00C531A2">
          <w:rPr>
            <w:rFonts w:ascii="Times New Roman" w:hAnsi="Times New Roman" w:cs="Times New Roman"/>
            <w:sz w:val="28"/>
            <w:szCs w:val="28"/>
            <w:rPrChange w:id="9" w:author="Ha Hoang" w:date="2025-01-08T12:32:00Z" w16du:dateUtc="2025-01-08T05:32:00Z">
              <w:rPr/>
            </w:rPrChange>
          </w:rPr>
          <w:t xml:space="preserve"> and </w:t>
        </w:r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10" w:author="Ha Hoang" w:date="2025-01-08T12:36:00Z" w16du:dateUtc="2025-01-08T05:36:00Z">
              <w:rPr/>
            </w:rPrChange>
          </w:rPr>
          <w:t>ending index</w:t>
        </w:r>
        <w:r w:rsidRPr="00C531A2">
          <w:rPr>
            <w:rFonts w:ascii="Times New Roman" w:hAnsi="Times New Roman" w:cs="Times New Roman"/>
            <w:sz w:val="28"/>
            <w:szCs w:val="28"/>
            <w:rPrChange w:id="11" w:author="Ha Hoang" w:date="2025-01-08T12:32:00Z" w16du:dateUtc="2025-01-08T05:32:00Z">
              <w:rPr/>
            </w:rPrChange>
          </w:rPr>
          <w:t xml:space="preserve"> of a given integer </w:t>
        </w:r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12" w:author="Ha Hoang" w:date="2025-01-08T12:36:00Z" w16du:dateUtc="2025-01-08T05:36:00Z">
              <w:rPr/>
            </w:rPrChange>
          </w:rPr>
          <w:t>target</w:t>
        </w:r>
        <w:r w:rsidRPr="00C531A2">
          <w:rPr>
            <w:rFonts w:ascii="Times New Roman" w:hAnsi="Times New Roman" w:cs="Times New Roman"/>
            <w:sz w:val="28"/>
            <w:szCs w:val="28"/>
            <w:rPrChange w:id="13" w:author="Ha Hoang" w:date="2025-01-08T12:32:00Z" w16du:dateUtc="2025-01-08T05:32:00Z">
              <w:rPr/>
            </w:rPrChange>
          </w:rPr>
          <w:t xml:space="preserve">. If the </w:t>
        </w:r>
      </w:ins>
      <w:ins w:id="14" w:author="Ha Hoang" w:date="2025-01-08T12:30:00Z" w16du:dateUtc="2025-01-08T05:30:00Z">
        <w:r w:rsidRPr="00C531A2">
          <w:rPr>
            <w:rFonts w:ascii="Times New Roman" w:hAnsi="Times New Roman" w:cs="Times New Roman"/>
            <w:sz w:val="28"/>
            <w:szCs w:val="28"/>
            <w:rPrChange w:id="15" w:author="Ha Hoang" w:date="2025-01-08T12:32:00Z" w16du:dateUtc="2025-01-08T05:32:00Z">
              <w:rPr/>
            </w:rPrChange>
          </w:rPr>
          <w:t xml:space="preserve">target is not found, </w:t>
        </w:r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16" w:author="Ha Hoang" w:date="2025-01-08T12:35:00Z" w16du:dateUtc="2025-01-08T05:35:00Z">
              <w:rPr/>
            </w:rPrChange>
          </w:rPr>
          <w:t>return [-1, -1].</w:t>
        </w:r>
      </w:ins>
    </w:p>
    <w:p w14:paraId="7BCC345D" w14:textId="77777777" w:rsidR="00C26F3C" w:rsidRDefault="00C26F3C" w:rsidP="00C531A2">
      <w:pPr>
        <w:rPr>
          <w:ins w:id="17" w:author="Ha Hoang" w:date="2025-01-08T12:36:00Z" w16du:dateUtc="2025-01-08T05:36:00Z"/>
          <w:rFonts w:ascii="Times New Roman" w:hAnsi="Times New Roman" w:cs="Times New Roman"/>
          <w:sz w:val="28"/>
          <w:szCs w:val="28"/>
        </w:rPr>
      </w:pPr>
    </w:p>
    <w:p w14:paraId="28920D63" w14:textId="44714FAD" w:rsidR="00C26F3C" w:rsidRDefault="00C26F3C" w:rsidP="00C531A2">
      <w:pPr>
        <w:rPr>
          <w:ins w:id="18" w:author="Ha Hoang" w:date="2025-01-08T12:37:00Z" w16du:dateUtc="2025-01-08T05:37:00Z"/>
          <w:rFonts w:ascii="Times New Roman" w:hAnsi="Times New Roman" w:cs="Times New Roman"/>
          <w:b/>
          <w:bCs/>
          <w:sz w:val="28"/>
          <w:szCs w:val="28"/>
        </w:rPr>
      </w:pPr>
      <w:ins w:id="19" w:author="Ha Hoang" w:date="2025-01-08T12:37:00Z" w16du:dateUtc="2025-01-08T05:37:00Z">
        <w:r>
          <w:rPr>
            <w:rFonts w:ascii="Times New Roman" w:hAnsi="Times New Roman" w:cs="Times New Roman"/>
            <w:b/>
            <w:bCs/>
            <w:sz w:val="28"/>
            <w:szCs w:val="28"/>
          </w:rPr>
          <w:t>Subtask:</w:t>
        </w:r>
      </w:ins>
    </w:p>
    <w:p w14:paraId="269D560E" w14:textId="3F89E863" w:rsidR="00C26F3C" w:rsidRDefault="00C26F3C" w:rsidP="00C26F3C">
      <w:pPr>
        <w:rPr>
          <w:ins w:id="20" w:author="Ha Hoang" w:date="2025-01-08T12:38:00Z" w16du:dateUtc="2025-01-08T05:38:00Z"/>
          <w:rFonts w:ascii="Times New Roman" w:hAnsi="Times New Roman" w:cs="Times New Roman"/>
          <w:b/>
          <w:bCs/>
          <w:sz w:val="28"/>
          <w:szCs w:val="28"/>
        </w:rPr>
      </w:pPr>
      <w:ins w:id="21" w:author="Ha Hoang" w:date="2025-01-08T12:37:00Z" w16du:dateUtc="2025-01-08T05:37:00Z">
        <w:r>
          <w:rPr>
            <w:rFonts w:ascii="Times New Roman" w:hAnsi="Times New Roman" w:cs="Times New Roman"/>
            <w:b/>
            <w:bCs/>
            <w:sz w:val="28"/>
            <w:szCs w:val="28"/>
          </w:rPr>
          <w:t>Subtask 1 (3</w:t>
        </w:r>
      </w:ins>
      <w:ins w:id="22" w:author="Ha Hoang" w:date="2025-01-08T12:42:00Z" w16du:dateUtc="2025-01-08T05:42:00Z">
        <w:r>
          <w:rPr>
            <w:rFonts w:ascii="Times New Roman" w:hAnsi="Times New Roman" w:cs="Times New Roman"/>
            <w:b/>
            <w:bCs/>
            <w:sz w:val="28"/>
            <w:szCs w:val="28"/>
          </w:rPr>
          <w:t>0</w:t>
        </w:r>
      </w:ins>
      <w:ins w:id="23" w:author="Ha Hoang" w:date="2025-01-08T12:37:00Z" w16du:dateUtc="2025-01-08T05:37:00Z">
        <w:r>
          <w:rPr>
            <w:rFonts w:ascii="Times New Roman" w:hAnsi="Times New Roman" w:cs="Times New Roman"/>
            <w:b/>
            <w:bCs/>
            <w:sz w:val="28"/>
            <w:szCs w:val="28"/>
          </w:rPr>
          <w:t>)</w:t>
        </w:r>
      </w:ins>
      <w:ins w:id="24" w:author="Ha Hoang" w:date="2025-01-08T12:38:00Z" w16du:dateUtc="2025-01-08T05:38:00Z">
        <w:r>
          <w:rPr>
            <w:rFonts w:ascii="Times New Roman" w:hAnsi="Times New Roman" w:cs="Times New Roman"/>
            <w:b/>
            <w:bCs/>
            <w:sz w:val="28"/>
            <w:szCs w:val="28"/>
          </w:rPr>
          <w:t xml:space="preserve">: </w:t>
        </w:r>
      </w:ins>
    </w:p>
    <w:p w14:paraId="1E3356D3" w14:textId="027F5CCC" w:rsidR="00C26F3C" w:rsidRPr="00C26F3C" w:rsidRDefault="00C26F3C" w:rsidP="00C26F3C">
      <w:pPr>
        <w:pStyle w:val="ListParagraph"/>
        <w:numPr>
          <w:ilvl w:val="0"/>
          <w:numId w:val="6"/>
        </w:numPr>
        <w:rPr>
          <w:ins w:id="25" w:author="Ha Hoang" w:date="2025-01-08T12:40:00Z" w16du:dateUtc="2025-01-08T05:40:00Z"/>
          <w:rFonts w:ascii="Times New Roman" w:hAnsi="Times New Roman" w:cs="Times New Roman"/>
          <w:sz w:val="28"/>
          <w:szCs w:val="28"/>
          <w:rPrChange w:id="26" w:author="Ha Hoang" w:date="2025-01-08T12:40:00Z" w16du:dateUtc="2025-01-08T05:40:00Z">
            <w:rPr>
              <w:ins w:id="27" w:author="Ha Hoang" w:date="2025-01-08T12:40:00Z" w16du:dateUtc="2025-01-08T05:40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ins w:id="28" w:author="Ha Hoang" w:date="2025-01-08T12:39:00Z" w16du:dateUtc="2025-01-08T05:39:00Z">
        <w:r w:rsidRPr="00C26F3C">
          <w:rPr>
            <w:rFonts w:ascii="Times New Roman" w:hAnsi="Times New Roman" w:cs="Times New Roman"/>
            <w:sz w:val="28"/>
            <w:szCs w:val="28"/>
            <w:rPrChange w:id="29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0 </w:t>
        </w:r>
      </w:ins>
      <w:ins w:id="30" w:author="Ha Hoang" w:date="2025-01-08T12:40:00Z">
        <w:r w:rsidRPr="00C26F3C">
          <w:rPr>
            <w:rFonts w:ascii="Times New Roman" w:hAnsi="Times New Roman" w:cs="Times New Roman"/>
            <w:sz w:val="28"/>
            <w:szCs w:val="28"/>
            <w:rPrChange w:id="31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≤</w:t>
        </w:r>
      </w:ins>
      <w:ins w:id="32" w:author="Ha Hoang" w:date="2025-01-08T12:40:00Z" w16du:dateUtc="2025-01-08T05:40:00Z">
        <w:r w:rsidRPr="00C26F3C">
          <w:rPr>
            <w:rFonts w:ascii="Times New Roman" w:hAnsi="Times New Roman" w:cs="Times New Roman"/>
            <w:sz w:val="28"/>
            <w:szCs w:val="28"/>
            <w:rPrChange w:id="33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n </w:t>
        </w:r>
      </w:ins>
      <w:ins w:id="34" w:author="Ha Hoang" w:date="2025-01-08T12:40:00Z">
        <w:r w:rsidRPr="00C26F3C">
          <w:rPr>
            <w:rFonts w:ascii="Times New Roman" w:hAnsi="Times New Roman" w:cs="Times New Roman"/>
            <w:sz w:val="28"/>
            <w:szCs w:val="28"/>
            <w:rPrChange w:id="35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≤</w:t>
        </w:r>
      </w:ins>
      <w:ins w:id="36" w:author="Ha Hoang" w:date="2025-01-08T12:40:00Z" w16du:dateUtc="2025-01-08T05:40:00Z">
        <w:r w:rsidRPr="00C26F3C">
          <w:rPr>
            <w:rFonts w:ascii="Times New Roman" w:hAnsi="Times New Roman" w:cs="Times New Roman"/>
            <w:sz w:val="28"/>
            <w:szCs w:val="28"/>
            <w:rPrChange w:id="37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100</w:t>
        </w:r>
      </w:ins>
    </w:p>
    <w:p w14:paraId="159260EB" w14:textId="0160EBAC" w:rsidR="00C26F3C" w:rsidRDefault="00C26F3C" w:rsidP="00C26F3C">
      <w:pPr>
        <w:pStyle w:val="ListParagraph"/>
        <w:numPr>
          <w:ilvl w:val="0"/>
          <w:numId w:val="6"/>
        </w:numPr>
        <w:rPr>
          <w:ins w:id="38" w:author="Ha Hoang" w:date="2025-01-08T12:41:00Z" w16du:dateUtc="2025-01-08T05:41:00Z"/>
          <w:rFonts w:ascii="Times New Roman" w:hAnsi="Times New Roman" w:cs="Times New Roman"/>
          <w:sz w:val="28"/>
          <w:szCs w:val="28"/>
        </w:rPr>
      </w:pPr>
      <w:ins w:id="39" w:author="Ha Hoang" w:date="2025-01-08T12:40:00Z" w16du:dateUtc="2025-01-08T05:40:00Z">
        <w:r w:rsidRPr="00C26F3C">
          <w:rPr>
            <w:rFonts w:ascii="Times New Roman" w:hAnsi="Times New Roman" w:cs="Times New Roman"/>
            <w:sz w:val="28"/>
            <w:szCs w:val="28"/>
            <w:rPrChange w:id="40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-10</w:t>
        </w:r>
        <w:r w:rsidRPr="00C26F3C">
          <w:rPr>
            <w:rFonts w:ascii="Times New Roman" w:hAnsi="Times New Roman" w:cs="Times New Roman"/>
            <w:sz w:val="28"/>
            <w:szCs w:val="28"/>
            <w:vertAlign w:val="superscript"/>
            <w:rPrChange w:id="41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rPrChange>
          </w:rPr>
          <w:t>9</w:t>
        </w:r>
        <w:r w:rsidRPr="00C26F3C">
          <w:rPr>
            <w:rFonts w:ascii="Times New Roman" w:hAnsi="Times New Roman" w:cs="Times New Roman"/>
            <w:sz w:val="28"/>
            <w:szCs w:val="28"/>
            <w:rPrChange w:id="42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</w:t>
        </w:r>
      </w:ins>
      <w:ins w:id="43" w:author="Ha Hoang" w:date="2025-01-08T12:40:00Z">
        <w:r w:rsidRPr="00C26F3C">
          <w:rPr>
            <w:rFonts w:ascii="Times New Roman" w:hAnsi="Times New Roman" w:cs="Times New Roman"/>
            <w:sz w:val="28"/>
            <w:szCs w:val="28"/>
            <w:rPrChange w:id="44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≤</w:t>
        </w:r>
      </w:ins>
      <w:ins w:id="45" w:author="Ha Hoang" w:date="2025-01-08T12:40:00Z" w16du:dateUtc="2025-01-08T05:40:00Z">
        <w:r w:rsidRPr="00C26F3C">
          <w:rPr>
            <w:rFonts w:ascii="Times New Roman" w:hAnsi="Times New Roman" w:cs="Times New Roman"/>
            <w:sz w:val="28"/>
            <w:szCs w:val="28"/>
            <w:rPrChange w:id="46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arr[i] </w:t>
        </w:r>
      </w:ins>
      <w:ins w:id="47" w:author="Ha Hoang" w:date="2025-01-08T12:40:00Z">
        <w:r w:rsidRPr="00C26F3C">
          <w:rPr>
            <w:rFonts w:ascii="Times New Roman" w:hAnsi="Times New Roman" w:cs="Times New Roman"/>
            <w:sz w:val="28"/>
            <w:szCs w:val="28"/>
            <w:rPrChange w:id="48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≤</w:t>
        </w:r>
      </w:ins>
      <w:ins w:id="49" w:author="Ha Hoang" w:date="2025-01-08T12:40:00Z" w16du:dateUtc="2025-01-08T05:40:00Z">
        <w:r w:rsidRPr="00C26F3C">
          <w:rPr>
            <w:rFonts w:ascii="Times New Roman" w:hAnsi="Times New Roman" w:cs="Times New Roman"/>
            <w:sz w:val="28"/>
            <w:szCs w:val="28"/>
            <w:rPrChange w:id="50" w:author="Ha Hoang" w:date="2025-01-08T12:40:00Z" w16du:dateUtc="2025-01-08T05:40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</w:t>
        </w:r>
      </w:ins>
      <w:ins w:id="51" w:author="Ha Hoang" w:date="2025-01-08T12:41:00Z" w16du:dateUtc="2025-01-08T05:41:00Z">
        <w:r>
          <w:rPr>
            <w:rFonts w:ascii="Times New Roman" w:hAnsi="Times New Roman" w:cs="Times New Roman"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</w:ins>
    </w:p>
    <w:p w14:paraId="0B55C708" w14:textId="22F77533" w:rsidR="00C26F3C" w:rsidRDefault="00C26F3C" w:rsidP="00C26F3C">
      <w:pPr>
        <w:pStyle w:val="ListParagraph"/>
        <w:numPr>
          <w:ilvl w:val="0"/>
          <w:numId w:val="6"/>
        </w:numPr>
        <w:rPr>
          <w:ins w:id="52" w:author="Ha Hoang" w:date="2025-01-08T12:42:00Z" w16du:dateUtc="2025-01-08T05:42:00Z"/>
          <w:rFonts w:ascii="Times New Roman" w:hAnsi="Times New Roman" w:cs="Times New Roman"/>
          <w:sz w:val="28"/>
          <w:szCs w:val="28"/>
        </w:rPr>
      </w:pPr>
      <w:ins w:id="53" w:author="Ha Hoang" w:date="2025-01-08T12:41:00Z" w16du:dateUtc="2025-01-08T05:41:00Z">
        <w:r>
          <w:rPr>
            <w:rFonts w:ascii="Times New Roman" w:hAnsi="Times New Roman" w:cs="Times New Roman"/>
            <w:sz w:val="28"/>
            <w:szCs w:val="28"/>
          </w:rPr>
          <w:t>-10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54" w:author="Ha Hoang" w:date="2025-01-08T12:41:00Z">
        <w:r w:rsidRPr="00C26F3C">
          <w:rPr>
            <w:rFonts w:ascii="Times New Roman" w:hAnsi="Times New Roman" w:cs="Times New Roman"/>
            <w:sz w:val="28"/>
            <w:szCs w:val="28"/>
          </w:rPr>
          <w:t>≤</w:t>
        </w:r>
      </w:ins>
      <w:ins w:id="55" w:author="Ha Hoang" w:date="2025-01-08T12:41:00Z" w16du:dateUtc="2025-01-08T05:41:00Z">
        <w:r>
          <w:rPr>
            <w:rFonts w:ascii="Times New Roman" w:hAnsi="Times New Roman" w:cs="Times New Roman"/>
            <w:sz w:val="28"/>
            <w:szCs w:val="28"/>
          </w:rPr>
          <w:t xml:space="preserve"> target </w:t>
        </w:r>
      </w:ins>
      <w:ins w:id="56" w:author="Ha Hoang" w:date="2025-01-08T12:41:00Z">
        <w:r w:rsidRPr="00C26F3C">
          <w:rPr>
            <w:rFonts w:ascii="Times New Roman" w:hAnsi="Times New Roman" w:cs="Times New Roman"/>
            <w:sz w:val="28"/>
            <w:szCs w:val="28"/>
          </w:rPr>
          <w:t>≤</w:t>
        </w:r>
      </w:ins>
      <w:ins w:id="57" w:author="Ha Hoang" w:date="2025-01-08T12:41:00Z" w16du:dateUtc="2025-01-08T05:41:00Z">
        <w:r>
          <w:t xml:space="preserve"> </w:t>
        </w:r>
      </w:ins>
      <w:ins w:id="58" w:author="Ha Hoang" w:date="2025-01-08T12:42:00Z" w16du:dateUtc="2025-01-08T05:42:00Z">
        <w:r>
          <w:rPr>
            <w:rFonts w:ascii="Times New Roman" w:hAnsi="Times New Roman" w:cs="Times New Roman"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</w:ins>
    </w:p>
    <w:p w14:paraId="0F0D352E" w14:textId="682F0470" w:rsidR="00C26F3C" w:rsidRPr="00C26F3C" w:rsidRDefault="00C26F3C" w:rsidP="00C26F3C">
      <w:pPr>
        <w:rPr>
          <w:ins w:id="59" w:author="Ha Hoang" w:date="2025-01-08T12:42:00Z" w16du:dateUtc="2025-01-08T05:42:00Z"/>
          <w:rFonts w:ascii="Times New Roman" w:hAnsi="Times New Roman" w:cs="Times New Roman"/>
          <w:b/>
          <w:bCs/>
          <w:sz w:val="28"/>
          <w:szCs w:val="28"/>
          <w:rPrChange w:id="60" w:author="Ha Hoang" w:date="2025-01-08T12:42:00Z" w16du:dateUtc="2025-01-08T05:42:00Z">
            <w:rPr>
              <w:ins w:id="61" w:author="Ha Hoang" w:date="2025-01-08T12:42:00Z" w16du:dateUtc="2025-01-08T05:42:00Z"/>
              <w:rFonts w:ascii="Times New Roman" w:hAnsi="Times New Roman" w:cs="Times New Roman"/>
              <w:sz w:val="28"/>
              <w:szCs w:val="28"/>
            </w:rPr>
          </w:rPrChange>
        </w:rPr>
      </w:pPr>
      <w:ins w:id="62" w:author="Ha Hoang" w:date="2025-01-08T12:42:00Z" w16du:dateUtc="2025-01-08T05:42:00Z"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63" w:author="Ha Hoang" w:date="2025-01-08T12:42:00Z" w16du:dateUtc="2025-01-08T05:4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Subtask 2 (70):</w:t>
        </w:r>
      </w:ins>
    </w:p>
    <w:p w14:paraId="5F794000" w14:textId="107CFB63" w:rsidR="00C26F3C" w:rsidRPr="0086561A" w:rsidRDefault="00C26F3C" w:rsidP="00C26F3C">
      <w:pPr>
        <w:pStyle w:val="ListParagraph"/>
        <w:numPr>
          <w:ilvl w:val="0"/>
          <w:numId w:val="6"/>
        </w:numPr>
        <w:rPr>
          <w:ins w:id="64" w:author="Ha Hoang" w:date="2025-01-08T12:42:00Z" w16du:dateUtc="2025-01-08T05:42:00Z"/>
          <w:rFonts w:ascii="Times New Roman" w:hAnsi="Times New Roman" w:cs="Times New Roman"/>
          <w:sz w:val="28"/>
          <w:szCs w:val="28"/>
        </w:rPr>
      </w:pPr>
      <w:ins w:id="65" w:author="Ha Hoang" w:date="2025-01-08T12:42:00Z" w16du:dateUtc="2025-01-08T05:42:00Z">
        <w:r w:rsidRPr="0086561A">
          <w:rPr>
            <w:rFonts w:ascii="Times New Roman" w:hAnsi="Times New Roman" w:cs="Times New Roman"/>
            <w:sz w:val="28"/>
            <w:szCs w:val="28"/>
          </w:rPr>
          <w:t xml:space="preserve">0 ≤ n ≤ </w:t>
        </w:r>
        <w:r>
          <w:rPr>
            <w:rFonts w:ascii="Times New Roman" w:hAnsi="Times New Roman" w:cs="Times New Roman"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5</w:t>
        </w:r>
      </w:ins>
    </w:p>
    <w:p w14:paraId="49993C88" w14:textId="77777777" w:rsidR="00C26F3C" w:rsidRDefault="00C26F3C" w:rsidP="00C26F3C">
      <w:pPr>
        <w:pStyle w:val="ListParagraph"/>
        <w:numPr>
          <w:ilvl w:val="0"/>
          <w:numId w:val="6"/>
        </w:numPr>
        <w:rPr>
          <w:ins w:id="66" w:author="Ha Hoang" w:date="2025-01-08T12:42:00Z" w16du:dateUtc="2025-01-08T05:42:00Z"/>
          <w:rFonts w:ascii="Times New Roman" w:hAnsi="Times New Roman" w:cs="Times New Roman"/>
          <w:sz w:val="28"/>
          <w:szCs w:val="28"/>
        </w:rPr>
      </w:pPr>
      <w:ins w:id="67" w:author="Ha Hoang" w:date="2025-01-08T12:42:00Z" w16du:dateUtc="2025-01-08T05:42:00Z">
        <w:r w:rsidRPr="0086561A">
          <w:rPr>
            <w:rFonts w:ascii="Times New Roman" w:hAnsi="Times New Roman" w:cs="Times New Roman"/>
            <w:sz w:val="28"/>
            <w:szCs w:val="28"/>
          </w:rPr>
          <w:t>-10</w:t>
        </w:r>
        <w:r w:rsidRPr="0086561A"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  <w:r w:rsidRPr="0086561A">
          <w:rPr>
            <w:rFonts w:ascii="Times New Roman" w:hAnsi="Times New Roman" w:cs="Times New Roman"/>
            <w:sz w:val="28"/>
            <w:szCs w:val="28"/>
          </w:rPr>
          <w:t xml:space="preserve"> ≤ arr[i] ≤ </w:t>
        </w:r>
        <w:r>
          <w:rPr>
            <w:rFonts w:ascii="Times New Roman" w:hAnsi="Times New Roman" w:cs="Times New Roman"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</w:ins>
    </w:p>
    <w:p w14:paraId="16B402E7" w14:textId="77777777" w:rsidR="00C26F3C" w:rsidRDefault="00C26F3C" w:rsidP="00C26F3C">
      <w:pPr>
        <w:pStyle w:val="ListParagraph"/>
        <w:numPr>
          <w:ilvl w:val="0"/>
          <w:numId w:val="6"/>
        </w:numPr>
        <w:rPr>
          <w:ins w:id="68" w:author="Ha Hoang" w:date="2025-01-08T12:42:00Z" w16du:dateUtc="2025-01-08T05:42:00Z"/>
          <w:rFonts w:ascii="Times New Roman" w:hAnsi="Times New Roman" w:cs="Times New Roman"/>
          <w:sz w:val="28"/>
          <w:szCs w:val="28"/>
        </w:rPr>
      </w:pPr>
      <w:ins w:id="69" w:author="Ha Hoang" w:date="2025-01-08T12:42:00Z" w16du:dateUtc="2025-01-08T05:42:00Z">
        <w:r>
          <w:rPr>
            <w:rFonts w:ascii="Times New Roman" w:hAnsi="Times New Roman" w:cs="Times New Roman"/>
            <w:sz w:val="28"/>
            <w:szCs w:val="28"/>
          </w:rPr>
          <w:t>-10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C26F3C">
          <w:rPr>
            <w:rFonts w:ascii="Times New Roman" w:hAnsi="Times New Roman" w:cs="Times New Roman"/>
            <w:sz w:val="28"/>
            <w:szCs w:val="28"/>
          </w:rPr>
          <w:t>≤</w:t>
        </w:r>
        <w:r>
          <w:rPr>
            <w:rFonts w:ascii="Times New Roman" w:hAnsi="Times New Roman" w:cs="Times New Roman"/>
            <w:sz w:val="28"/>
            <w:szCs w:val="28"/>
          </w:rPr>
          <w:t xml:space="preserve"> target </w:t>
        </w:r>
        <w:r w:rsidRPr="00C26F3C">
          <w:rPr>
            <w:rFonts w:ascii="Times New Roman" w:hAnsi="Times New Roman" w:cs="Times New Roman"/>
            <w:sz w:val="28"/>
            <w:szCs w:val="28"/>
          </w:rPr>
          <w:t>≤</w:t>
        </w:r>
        <w: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  <w:vertAlign w:val="superscript"/>
          </w:rPr>
          <w:t>9</w:t>
        </w:r>
      </w:ins>
    </w:p>
    <w:p w14:paraId="277ED0C0" w14:textId="77777777" w:rsidR="00C26F3C" w:rsidRPr="00C26F3C" w:rsidRDefault="00C26F3C" w:rsidP="00C26F3C">
      <w:pPr>
        <w:rPr>
          <w:ins w:id="70" w:author="Ha Hoang" w:date="2025-01-08T12:33:00Z" w16du:dateUtc="2025-01-08T05:33:00Z"/>
          <w:rFonts w:ascii="Times New Roman" w:hAnsi="Times New Roman" w:cs="Times New Roman"/>
          <w:sz w:val="28"/>
          <w:szCs w:val="28"/>
          <w:rPrChange w:id="71" w:author="Ha Hoang" w:date="2025-01-08T12:42:00Z" w16du:dateUtc="2025-01-08T05:42:00Z">
            <w:rPr>
              <w:ins w:id="72" w:author="Ha Hoang" w:date="2025-01-08T12:33:00Z" w16du:dateUtc="2025-01-08T05:33:00Z"/>
            </w:rPr>
          </w:rPrChange>
        </w:rPr>
      </w:pPr>
    </w:p>
    <w:p w14:paraId="332555F9" w14:textId="56B7CFE9" w:rsidR="00C531A2" w:rsidRPr="00C26F3C" w:rsidRDefault="00C531A2" w:rsidP="00C531A2">
      <w:pPr>
        <w:rPr>
          <w:ins w:id="73" w:author="Ha Hoang" w:date="2025-01-08T12:34:00Z" w16du:dateUtc="2025-01-08T05:34:00Z"/>
          <w:rFonts w:ascii="Times New Roman" w:hAnsi="Times New Roman" w:cs="Times New Roman"/>
          <w:b/>
          <w:bCs/>
          <w:sz w:val="28"/>
          <w:szCs w:val="28"/>
          <w:rPrChange w:id="74" w:author="Ha Hoang" w:date="2025-01-08T12:35:00Z" w16du:dateUtc="2025-01-08T05:35:00Z">
            <w:rPr>
              <w:ins w:id="75" w:author="Ha Hoang" w:date="2025-01-08T12:34:00Z" w16du:dateUtc="2025-01-08T05:34:00Z"/>
              <w:rFonts w:ascii="Times New Roman" w:hAnsi="Times New Roman" w:cs="Times New Roman"/>
              <w:sz w:val="28"/>
              <w:szCs w:val="28"/>
            </w:rPr>
          </w:rPrChange>
        </w:rPr>
      </w:pPr>
      <w:ins w:id="76" w:author="Ha Hoang" w:date="2025-01-08T12:33:00Z" w16du:dateUtc="2025-01-08T05:33:00Z"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77" w:author="Ha Hoang" w:date="2025-01-08T12:35:00Z" w16du:dateUtc="2025-01-08T05:3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Input</w:t>
        </w:r>
      </w:ins>
    </w:p>
    <w:p w14:paraId="696484BC" w14:textId="1D5A6618" w:rsidR="00C531A2" w:rsidRDefault="00C26F3C" w:rsidP="00C531A2">
      <w:pPr>
        <w:rPr>
          <w:ins w:id="78" w:author="Ha Hoang" w:date="2025-01-08T12:34:00Z" w16du:dateUtc="2025-01-08T05:34:00Z"/>
          <w:rFonts w:ascii="Times New Roman" w:hAnsi="Times New Roman" w:cs="Times New Roman"/>
          <w:sz w:val="28"/>
          <w:szCs w:val="28"/>
        </w:rPr>
      </w:pPr>
      <w:ins w:id="79" w:author="Ha Hoang" w:date="2025-01-08T12:34:00Z" w16du:dateUtc="2025-01-08T05:34:00Z">
        <w:r>
          <w:rPr>
            <w:rFonts w:ascii="Times New Roman" w:hAnsi="Times New Roman" w:cs="Times New Roman"/>
            <w:sz w:val="28"/>
            <w:szCs w:val="28"/>
          </w:rPr>
          <w:t>6</w:t>
        </w:r>
      </w:ins>
    </w:p>
    <w:p w14:paraId="76BF09CE" w14:textId="496ECBDB" w:rsidR="00C26F3C" w:rsidRDefault="00C26F3C" w:rsidP="00C531A2">
      <w:pPr>
        <w:rPr>
          <w:ins w:id="80" w:author="Ha Hoang" w:date="2025-01-08T12:34:00Z" w16du:dateUtc="2025-01-08T05:34:00Z"/>
          <w:rFonts w:ascii="Times New Roman" w:hAnsi="Times New Roman" w:cs="Times New Roman"/>
          <w:sz w:val="28"/>
          <w:szCs w:val="28"/>
        </w:rPr>
      </w:pPr>
      <w:ins w:id="81" w:author="Ha Hoang" w:date="2025-01-08T12:34:00Z" w16du:dateUtc="2025-01-08T05:34:00Z">
        <w:r>
          <w:rPr>
            <w:rFonts w:ascii="Times New Roman" w:hAnsi="Times New Roman" w:cs="Times New Roman"/>
            <w:sz w:val="28"/>
            <w:szCs w:val="28"/>
          </w:rPr>
          <w:t>5 7 7 8 8 10</w:t>
        </w:r>
      </w:ins>
    </w:p>
    <w:p w14:paraId="78FD4B80" w14:textId="1A49D34C" w:rsidR="00C26F3C" w:rsidRDefault="00C26F3C" w:rsidP="00C531A2">
      <w:pPr>
        <w:rPr>
          <w:ins w:id="82" w:author="Ha Hoang" w:date="2025-01-08T12:34:00Z" w16du:dateUtc="2025-01-08T05:34:00Z"/>
          <w:rFonts w:ascii="Times New Roman" w:hAnsi="Times New Roman" w:cs="Times New Roman"/>
          <w:sz w:val="28"/>
          <w:szCs w:val="28"/>
        </w:rPr>
      </w:pPr>
      <w:ins w:id="83" w:author="Ha Hoang" w:date="2025-01-08T12:34:00Z" w16du:dateUtc="2025-01-08T05:34:00Z">
        <w:r>
          <w:rPr>
            <w:rFonts w:ascii="Times New Roman" w:hAnsi="Times New Roman" w:cs="Times New Roman"/>
            <w:sz w:val="28"/>
            <w:szCs w:val="28"/>
          </w:rPr>
          <w:t>8</w:t>
        </w:r>
      </w:ins>
    </w:p>
    <w:p w14:paraId="7ED98BEA" w14:textId="17EF6ADC" w:rsidR="00C26F3C" w:rsidRPr="00C26F3C" w:rsidRDefault="00C26F3C" w:rsidP="00C531A2">
      <w:pPr>
        <w:rPr>
          <w:ins w:id="84" w:author="Ha Hoang" w:date="2025-01-08T12:34:00Z" w16du:dateUtc="2025-01-08T05:34:00Z"/>
          <w:rFonts w:ascii="Times New Roman" w:hAnsi="Times New Roman" w:cs="Times New Roman"/>
          <w:b/>
          <w:bCs/>
          <w:sz w:val="28"/>
          <w:szCs w:val="28"/>
          <w:rPrChange w:id="85" w:author="Ha Hoang" w:date="2025-01-08T12:35:00Z" w16du:dateUtc="2025-01-08T05:35:00Z">
            <w:rPr>
              <w:ins w:id="86" w:author="Ha Hoang" w:date="2025-01-08T12:34:00Z" w16du:dateUtc="2025-01-08T05:34:00Z"/>
              <w:rFonts w:ascii="Times New Roman" w:hAnsi="Times New Roman" w:cs="Times New Roman"/>
              <w:sz w:val="28"/>
              <w:szCs w:val="28"/>
            </w:rPr>
          </w:rPrChange>
        </w:rPr>
      </w:pPr>
      <w:ins w:id="87" w:author="Ha Hoang" w:date="2025-01-08T12:34:00Z" w16du:dateUtc="2025-01-08T05:34:00Z"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88" w:author="Ha Hoang" w:date="2025-01-08T12:35:00Z" w16du:dateUtc="2025-01-08T05:3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Ouput </w:t>
        </w:r>
      </w:ins>
    </w:p>
    <w:p w14:paraId="4A234638" w14:textId="7FFA3AC3" w:rsidR="00C26F3C" w:rsidRDefault="00C26F3C" w:rsidP="00C531A2">
      <w:pPr>
        <w:rPr>
          <w:ins w:id="89" w:author="Ha Hoang" w:date="2025-01-08T12:34:00Z" w16du:dateUtc="2025-01-08T05:34:00Z"/>
          <w:rFonts w:ascii="Times New Roman" w:hAnsi="Times New Roman" w:cs="Times New Roman"/>
          <w:sz w:val="28"/>
          <w:szCs w:val="28"/>
        </w:rPr>
      </w:pPr>
      <w:ins w:id="90" w:author="Ha Hoang" w:date="2025-01-08T12:34:00Z" w16du:dateUtc="2025-01-08T05:34:00Z">
        <w:r>
          <w:rPr>
            <w:rFonts w:ascii="Times New Roman" w:hAnsi="Times New Roman" w:cs="Times New Roman"/>
            <w:sz w:val="28"/>
            <w:szCs w:val="28"/>
          </w:rPr>
          <w:t>3 4</w:t>
        </w:r>
      </w:ins>
    </w:p>
    <w:p w14:paraId="25A817E4" w14:textId="4E2EAC51" w:rsidR="00C26F3C" w:rsidRPr="00C26F3C" w:rsidRDefault="00C26F3C" w:rsidP="00C531A2">
      <w:pPr>
        <w:rPr>
          <w:ins w:id="91" w:author="Ha Hoang" w:date="2025-01-08T12:35:00Z" w16du:dateUtc="2025-01-08T05:35:00Z"/>
          <w:rFonts w:ascii="Times New Roman" w:hAnsi="Times New Roman" w:cs="Times New Roman"/>
          <w:b/>
          <w:bCs/>
          <w:sz w:val="28"/>
          <w:szCs w:val="28"/>
          <w:rPrChange w:id="92" w:author="Ha Hoang" w:date="2025-01-08T12:35:00Z" w16du:dateUtc="2025-01-08T05:35:00Z">
            <w:rPr>
              <w:ins w:id="93" w:author="Ha Hoang" w:date="2025-01-08T12:35:00Z" w16du:dateUtc="2025-01-08T05:35:00Z"/>
              <w:rFonts w:ascii="Times New Roman" w:hAnsi="Times New Roman" w:cs="Times New Roman"/>
              <w:sz w:val="28"/>
              <w:szCs w:val="28"/>
            </w:rPr>
          </w:rPrChange>
        </w:rPr>
      </w:pPr>
      <w:ins w:id="94" w:author="Ha Hoang" w:date="2025-01-08T12:35:00Z" w16du:dateUtc="2025-01-08T05:35:00Z"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95" w:author="Ha Hoang" w:date="2025-01-08T12:35:00Z" w16du:dateUtc="2025-01-08T05:3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Input</w:t>
        </w:r>
      </w:ins>
    </w:p>
    <w:p w14:paraId="1D2D6274" w14:textId="0DD78468" w:rsidR="00C26F3C" w:rsidRDefault="00C26F3C" w:rsidP="00C531A2">
      <w:pPr>
        <w:rPr>
          <w:ins w:id="96" w:author="Ha Hoang" w:date="2025-01-08T12:35:00Z" w16du:dateUtc="2025-01-08T05:35:00Z"/>
          <w:rFonts w:ascii="Times New Roman" w:hAnsi="Times New Roman" w:cs="Times New Roman"/>
          <w:sz w:val="28"/>
          <w:szCs w:val="28"/>
        </w:rPr>
      </w:pPr>
      <w:ins w:id="97" w:author="Ha Hoang" w:date="2025-01-08T12:35:00Z" w16du:dateUtc="2025-01-08T05:35:00Z">
        <w:r>
          <w:rPr>
            <w:rFonts w:ascii="Times New Roman" w:hAnsi="Times New Roman" w:cs="Times New Roman"/>
            <w:sz w:val="28"/>
            <w:szCs w:val="28"/>
          </w:rPr>
          <w:t>6</w:t>
        </w:r>
      </w:ins>
    </w:p>
    <w:p w14:paraId="28E9EF23" w14:textId="6AAF8202" w:rsidR="00C26F3C" w:rsidRDefault="00C26F3C" w:rsidP="00C531A2">
      <w:pPr>
        <w:rPr>
          <w:ins w:id="98" w:author="Ha Hoang" w:date="2025-01-08T12:35:00Z" w16du:dateUtc="2025-01-08T05:35:00Z"/>
          <w:rFonts w:ascii="Times New Roman" w:hAnsi="Times New Roman" w:cs="Times New Roman"/>
          <w:sz w:val="28"/>
          <w:szCs w:val="28"/>
        </w:rPr>
      </w:pPr>
      <w:ins w:id="99" w:author="Ha Hoang" w:date="2025-01-08T12:35:00Z" w16du:dateUtc="2025-01-08T05:35:00Z">
        <w:r>
          <w:rPr>
            <w:rFonts w:ascii="Times New Roman" w:hAnsi="Times New Roman" w:cs="Times New Roman"/>
            <w:sz w:val="28"/>
            <w:szCs w:val="28"/>
          </w:rPr>
          <w:t>5 7 7 8 8 10</w:t>
        </w:r>
      </w:ins>
    </w:p>
    <w:p w14:paraId="6FE808B2" w14:textId="5D0D825D" w:rsidR="00C26F3C" w:rsidRDefault="00C26F3C" w:rsidP="00C531A2">
      <w:pPr>
        <w:rPr>
          <w:ins w:id="100" w:author="Ha Hoang" w:date="2025-01-08T12:35:00Z" w16du:dateUtc="2025-01-08T05:35:00Z"/>
          <w:rFonts w:ascii="Times New Roman" w:hAnsi="Times New Roman" w:cs="Times New Roman"/>
          <w:sz w:val="28"/>
          <w:szCs w:val="28"/>
        </w:rPr>
      </w:pPr>
      <w:ins w:id="101" w:author="Ha Hoang" w:date="2025-01-08T12:35:00Z" w16du:dateUtc="2025-01-08T05:35:00Z">
        <w:r>
          <w:rPr>
            <w:rFonts w:ascii="Times New Roman" w:hAnsi="Times New Roman" w:cs="Times New Roman"/>
            <w:sz w:val="28"/>
            <w:szCs w:val="28"/>
          </w:rPr>
          <w:t>6</w:t>
        </w:r>
      </w:ins>
    </w:p>
    <w:p w14:paraId="7C0343E5" w14:textId="23445FB4" w:rsidR="00C26F3C" w:rsidRPr="00C26F3C" w:rsidRDefault="00C26F3C" w:rsidP="00C531A2">
      <w:pPr>
        <w:rPr>
          <w:ins w:id="102" w:author="Ha Hoang" w:date="2025-01-08T12:35:00Z" w16du:dateUtc="2025-01-08T05:35:00Z"/>
          <w:rFonts w:ascii="Times New Roman" w:hAnsi="Times New Roman" w:cs="Times New Roman"/>
          <w:b/>
          <w:bCs/>
          <w:sz w:val="28"/>
          <w:szCs w:val="28"/>
          <w:rPrChange w:id="103" w:author="Ha Hoang" w:date="2025-01-08T12:35:00Z" w16du:dateUtc="2025-01-08T05:35:00Z">
            <w:rPr>
              <w:ins w:id="104" w:author="Ha Hoang" w:date="2025-01-08T12:35:00Z" w16du:dateUtc="2025-01-08T05:35:00Z"/>
              <w:rFonts w:ascii="Times New Roman" w:hAnsi="Times New Roman" w:cs="Times New Roman"/>
              <w:sz w:val="28"/>
              <w:szCs w:val="28"/>
            </w:rPr>
          </w:rPrChange>
        </w:rPr>
      </w:pPr>
      <w:ins w:id="105" w:author="Ha Hoang" w:date="2025-01-08T12:35:00Z" w16du:dateUtc="2025-01-08T05:35:00Z">
        <w:r w:rsidRPr="00C26F3C">
          <w:rPr>
            <w:rFonts w:ascii="Times New Roman" w:hAnsi="Times New Roman" w:cs="Times New Roman"/>
            <w:b/>
            <w:bCs/>
            <w:sz w:val="28"/>
            <w:szCs w:val="28"/>
            <w:rPrChange w:id="106" w:author="Ha Hoang" w:date="2025-01-08T12:35:00Z" w16du:dateUtc="2025-01-08T05:3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Output </w:t>
        </w:r>
      </w:ins>
    </w:p>
    <w:p w14:paraId="0EEA76F6" w14:textId="2699875D" w:rsidR="00C26F3C" w:rsidRPr="00C531A2" w:rsidRDefault="00C26F3C" w:rsidP="00C531A2">
      <w:pPr>
        <w:rPr>
          <w:rFonts w:ascii="Times New Roman" w:hAnsi="Times New Roman" w:cs="Times New Roman"/>
          <w:sz w:val="28"/>
          <w:szCs w:val="28"/>
          <w:rPrChange w:id="107" w:author="Ha Hoang" w:date="2025-01-08T12:33:00Z" w16du:dateUtc="2025-01-08T05:33:00Z">
            <w:rPr/>
          </w:rPrChange>
        </w:rPr>
      </w:pPr>
      <w:ins w:id="108" w:author="Ha Hoang" w:date="2025-01-08T12:35:00Z" w16du:dateUtc="2025-01-08T05:35:00Z">
        <w:r>
          <w:rPr>
            <w:rFonts w:ascii="Times New Roman" w:hAnsi="Times New Roman" w:cs="Times New Roman"/>
            <w:sz w:val="28"/>
            <w:szCs w:val="28"/>
          </w:rPr>
          <w:t>-1 -1</w:t>
        </w:r>
      </w:ins>
    </w:p>
    <w:sectPr w:rsidR="00C26F3C" w:rsidRPr="00C5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606"/>
    <w:multiLevelType w:val="hybridMultilevel"/>
    <w:tmpl w:val="A1C8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3C88"/>
    <w:multiLevelType w:val="hybridMultilevel"/>
    <w:tmpl w:val="F50C850E"/>
    <w:lvl w:ilvl="0" w:tplc="E53494C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245C1"/>
    <w:multiLevelType w:val="multilevel"/>
    <w:tmpl w:val="6A0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F7A65"/>
    <w:multiLevelType w:val="hybridMultilevel"/>
    <w:tmpl w:val="7EEC871A"/>
    <w:lvl w:ilvl="0" w:tplc="629A2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3667B"/>
    <w:multiLevelType w:val="hybridMultilevel"/>
    <w:tmpl w:val="2D06986C"/>
    <w:lvl w:ilvl="0" w:tplc="E53494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C7589"/>
    <w:multiLevelType w:val="hybridMultilevel"/>
    <w:tmpl w:val="A0BA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59924">
    <w:abstractNumId w:val="3"/>
  </w:num>
  <w:num w:numId="2" w16cid:durableId="1816946426">
    <w:abstractNumId w:val="2"/>
  </w:num>
  <w:num w:numId="3" w16cid:durableId="484782174">
    <w:abstractNumId w:val="5"/>
  </w:num>
  <w:num w:numId="4" w16cid:durableId="1960070281">
    <w:abstractNumId w:val="4"/>
  </w:num>
  <w:num w:numId="5" w16cid:durableId="1178035583">
    <w:abstractNumId w:val="1"/>
  </w:num>
  <w:num w:numId="6" w16cid:durableId="15210451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 Hoang">
    <w15:presenceInfo w15:providerId="Windows Live" w15:userId="cd74d3470a79de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1"/>
    <w:rsid w:val="002145C0"/>
    <w:rsid w:val="004147C4"/>
    <w:rsid w:val="00701AA1"/>
    <w:rsid w:val="00C26F3C"/>
    <w:rsid w:val="00C5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A6D3"/>
  <w15:chartTrackingRefBased/>
  <w15:docId w15:val="{4E187DCD-A228-4B29-9D1C-1E0D6581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C53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1</cp:revision>
  <dcterms:created xsi:type="dcterms:W3CDTF">2025-01-08T04:56:00Z</dcterms:created>
  <dcterms:modified xsi:type="dcterms:W3CDTF">2025-01-08T05:44:00Z</dcterms:modified>
</cp:coreProperties>
</file>